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8495" w14:textId="4B2CAEE8" w:rsidR="00F069BD" w:rsidRPr="001167CD" w:rsidRDefault="004241EF" w:rsidP="004241EF">
      <w:pPr>
        <w:jc w:val="center"/>
        <w:rPr>
          <w:ins w:id="0" w:author="Anthony Clemente" w:date="2022-09-13T09:45:00Z"/>
          <w:b/>
          <w:bCs/>
          <w:sz w:val="36"/>
          <w:szCs w:val="36"/>
          <w:rPrChange w:id="1" w:author="Anthony Clemente" w:date="2022-09-13T12:14:00Z">
            <w:rPr>
              <w:ins w:id="2" w:author="Anthony Clemente" w:date="2022-09-13T09:45:00Z"/>
            </w:rPr>
          </w:rPrChange>
        </w:rPr>
      </w:pPr>
      <w:ins w:id="3" w:author="Anthony Clemente" w:date="2022-09-13T09:45:00Z">
        <w:r w:rsidRPr="001167CD">
          <w:rPr>
            <w:b/>
            <w:bCs/>
            <w:sz w:val="36"/>
            <w:szCs w:val="36"/>
            <w:rPrChange w:id="4" w:author="Anthony Clemente" w:date="2022-09-13T12:14:00Z">
              <w:rPr/>
            </w:rPrChange>
          </w:rPr>
          <w:t>Kingdom Hall Network Assessment</w:t>
        </w:r>
      </w:ins>
    </w:p>
    <w:p w14:paraId="7F2908E2" w14:textId="77777777" w:rsidR="004241EF" w:rsidRDefault="004241EF" w:rsidP="004241EF">
      <w:pPr>
        <w:rPr>
          <w:ins w:id="5" w:author="Anthony Clemente" w:date="2022-09-13T09:47:00Z"/>
          <w:sz w:val="20"/>
          <w:szCs w:val="20"/>
        </w:rPr>
      </w:pPr>
    </w:p>
    <w:p w14:paraId="2517DE9E" w14:textId="6E90EB8D" w:rsidR="004241EF" w:rsidRPr="00783B6E" w:rsidRDefault="004241EF" w:rsidP="004241EF">
      <w:pPr>
        <w:rPr>
          <w:ins w:id="6" w:author="Anthony Clemente" w:date="2022-09-13T09:48:00Z"/>
          <w:rPrChange w:id="7" w:author="Anthony Clemente" w:date="2022-09-13T13:22:00Z">
            <w:rPr>
              <w:ins w:id="8" w:author="Anthony Clemente" w:date="2022-09-13T09:48:00Z"/>
              <w:sz w:val="20"/>
              <w:szCs w:val="20"/>
            </w:rPr>
          </w:rPrChange>
        </w:rPr>
      </w:pPr>
      <w:ins w:id="9" w:author="Anthony Clemente" w:date="2022-09-13T09:48:00Z">
        <w:r w:rsidRPr="00783B6E">
          <w:rPr>
            <w:b/>
            <w:bCs/>
            <w:rPrChange w:id="10" w:author="Anthony Clemente" w:date="2022-09-13T13:22:00Z">
              <w:rPr>
                <w:sz w:val="20"/>
                <w:szCs w:val="20"/>
              </w:rPr>
            </w:rPrChange>
          </w:rPr>
          <w:t>Name:</w:t>
        </w:r>
        <w:r w:rsidRPr="00783B6E">
          <w:rPr>
            <w:rPrChange w:id="11" w:author="Anthony Clemente" w:date="2022-09-13T13:22:00Z">
              <w:rPr>
                <w:sz w:val="20"/>
                <w:szCs w:val="20"/>
              </w:rPr>
            </w:rPrChange>
          </w:rPr>
          <w:t xml:space="preserve"> Anthony Clemente</w:t>
        </w:r>
      </w:ins>
    </w:p>
    <w:p w14:paraId="65B0994E" w14:textId="77777777" w:rsidR="004241EF" w:rsidRPr="00783B6E" w:rsidRDefault="004241EF" w:rsidP="004241EF">
      <w:pPr>
        <w:rPr>
          <w:ins w:id="12" w:author="Anthony Clemente" w:date="2022-09-13T09:49:00Z"/>
          <w:rPrChange w:id="13" w:author="Anthony Clemente" w:date="2022-09-13T13:22:00Z">
            <w:rPr>
              <w:ins w:id="14" w:author="Anthony Clemente" w:date="2022-09-13T09:49:00Z"/>
              <w:sz w:val="20"/>
              <w:szCs w:val="20"/>
            </w:rPr>
          </w:rPrChange>
        </w:rPr>
      </w:pPr>
      <w:ins w:id="15" w:author="Anthony Clemente" w:date="2022-09-13T09:48:00Z">
        <w:r w:rsidRPr="00783B6E">
          <w:rPr>
            <w:b/>
            <w:bCs/>
            <w:rPrChange w:id="16" w:author="Anthony Clemente" w:date="2022-09-13T13:22:00Z">
              <w:rPr>
                <w:sz w:val="20"/>
                <w:szCs w:val="20"/>
              </w:rPr>
            </w:rPrChange>
          </w:rPr>
          <w:t>Date:</w:t>
        </w:r>
        <w:r w:rsidRPr="00783B6E">
          <w:rPr>
            <w:rPrChange w:id="17" w:author="Anthony Clemente" w:date="2022-09-13T13:22:00Z">
              <w:rPr>
                <w:sz w:val="20"/>
                <w:szCs w:val="20"/>
              </w:rPr>
            </w:rPrChange>
          </w:rPr>
          <w:t xml:space="preserve"> 9/12/2022</w:t>
        </w:r>
      </w:ins>
    </w:p>
    <w:p w14:paraId="48A9818C" w14:textId="7CA3BB4B" w:rsidR="004241EF" w:rsidRPr="00783B6E" w:rsidRDefault="004241EF" w:rsidP="004241EF">
      <w:pPr>
        <w:rPr>
          <w:ins w:id="18" w:author="Anthony Clemente" w:date="2022-09-13T09:47:00Z"/>
          <w:rPrChange w:id="19" w:author="Anthony Clemente" w:date="2022-09-13T13:22:00Z">
            <w:rPr>
              <w:ins w:id="20" w:author="Anthony Clemente" w:date="2022-09-13T09:47:00Z"/>
              <w:sz w:val="20"/>
              <w:szCs w:val="20"/>
            </w:rPr>
          </w:rPrChange>
        </w:rPr>
      </w:pPr>
      <w:ins w:id="21" w:author="Anthony Clemente" w:date="2022-09-13T09:49:00Z">
        <w:r w:rsidRPr="00783B6E">
          <w:rPr>
            <w:b/>
            <w:bCs/>
            <w:rPrChange w:id="22" w:author="Anthony Clemente" w:date="2022-09-13T13:22:00Z">
              <w:rPr>
                <w:sz w:val="20"/>
                <w:szCs w:val="20"/>
              </w:rPr>
            </w:rPrChange>
          </w:rPr>
          <w:t>Time</w:t>
        </w:r>
      </w:ins>
      <w:ins w:id="23" w:author="Anthony Clemente" w:date="2022-09-13T10:03:00Z">
        <w:r w:rsidR="0047331E" w:rsidRPr="00783B6E">
          <w:rPr>
            <w:b/>
            <w:bCs/>
            <w:rPrChange w:id="24" w:author="Anthony Clemente" w:date="2022-09-13T13:22:00Z">
              <w:rPr>
                <w:sz w:val="20"/>
                <w:szCs w:val="20"/>
              </w:rPr>
            </w:rPrChange>
          </w:rPr>
          <w:t xml:space="preserve"> of </w:t>
        </w:r>
      </w:ins>
      <w:ins w:id="25" w:author="Anthony Clemente" w:date="2022-09-13T13:08:00Z">
        <w:r w:rsidR="009D6B01" w:rsidRPr="00783B6E">
          <w:rPr>
            <w:b/>
            <w:bCs/>
            <w:rPrChange w:id="26" w:author="Anthony Clemente" w:date="2022-09-13T13:22:00Z">
              <w:rPr>
                <w:sz w:val="20"/>
                <w:szCs w:val="20"/>
              </w:rPr>
            </w:rPrChange>
          </w:rPr>
          <w:t>Work</w:t>
        </w:r>
      </w:ins>
      <w:ins w:id="27" w:author="Anthony Clemente" w:date="2022-09-13T09:49:00Z">
        <w:r w:rsidRPr="00783B6E">
          <w:rPr>
            <w:b/>
            <w:bCs/>
            <w:rPrChange w:id="28" w:author="Anthony Clemente" w:date="2022-09-13T13:22:00Z">
              <w:rPr>
                <w:sz w:val="20"/>
                <w:szCs w:val="20"/>
              </w:rPr>
            </w:rPrChange>
          </w:rPr>
          <w:t>:</w:t>
        </w:r>
      </w:ins>
      <w:ins w:id="29" w:author="Anthony Clemente" w:date="2022-09-13T09:48:00Z">
        <w:r w:rsidRPr="00783B6E">
          <w:rPr>
            <w:rPrChange w:id="30" w:author="Anthony Clemente" w:date="2022-09-13T13:22:00Z">
              <w:rPr>
                <w:sz w:val="20"/>
                <w:szCs w:val="20"/>
              </w:rPr>
            </w:rPrChange>
          </w:rPr>
          <w:t xml:space="preserve"> 0</w:t>
        </w:r>
      </w:ins>
      <w:ins w:id="31" w:author="Anthony Clemente" w:date="2022-09-13T09:49:00Z">
        <w:r w:rsidRPr="00783B6E">
          <w:rPr>
            <w:rPrChange w:id="32" w:author="Anthony Clemente" w:date="2022-09-13T13:22:00Z">
              <w:rPr>
                <w:sz w:val="20"/>
                <w:szCs w:val="20"/>
              </w:rPr>
            </w:rPrChange>
          </w:rPr>
          <w:t>8:15PM-11:15PM</w:t>
        </w:r>
      </w:ins>
    </w:p>
    <w:p w14:paraId="0C3EC67D" w14:textId="219883FE" w:rsidR="004241EF" w:rsidRPr="00783B6E" w:rsidRDefault="004241EF" w:rsidP="004241EF">
      <w:pPr>
        <w:rPr>
          <w:ins w:id="33" w:author="Anthony Clemente" w:date="2022-09-13T09:46:00Z"/>
          <w:rPrChange w:id="34" w:author="Anthony Clemente" w:date="2022-09-13T13:22:00Z">
            <w:rPr>
              <w:ins w:id="35" w:author="Anthony Clemente" w:date="2022-09-13T09:46:00Z"/>
              <w:sz w:val="20"/>
              <w:szCs w:val="20"/>
            </w:rPr>
          </w:rPrChange>
        </w:rPr>
      </w:pPr>
      <w:ins w:id="36" w:author="Anthony Clemente" w:date="2022-09-13T09:46:00Z">
        <w:r w:rsidRPr="00783B6E">
          <w:rPr>
            <w:b/>
            <w:bCs/>
            <w:rPrChange w:id="37" w:author="Anthony Clemente" w:date="2022-09-13T13:22:00Z">
              <w:rPr>
                <w:sz w:val="20"/>
                <w:szCs w:val="20"/>
              </w:rPr>
            </w:rPrChange>
          </w:rPr>
          <w:t>Purpos</w:t>
        </w:r>
      </w:ins>
      <w:ins w:id="38" w:author="Anthony Clemente" w:date="2022-09-13T10:03:00Z">
        <w:r w:rsidR="0047331E" w:rsidRPr="00783B6E">
          <w:rPr>
            <w:b/>
            <w:bCs/>
            <w:rPrChange w:id="39" w:author="Anthony Clemente" w:date="2022-09-13T13:22:00Z">
              <w:rPr>
                <w:sz w:val="20"/>
                <w:szCs w:val="20"/>
              </w:rPr>
            </w:rPrChange>
          </w:rPr>
          <w:t>e:</w:t>
        </w:r>
      </w:ins>
      <w:ins w:id="40" w:author="Anthony Clemente" w:date="2022-09-13T13:10:00Z">
        <w:r w:rsidR="0074636D" w:rsidRPr="00783B6E">
          <w:rPr>
            <w:rPrChange w:id="41" w:author="Anthony Clemente" w:date="2022-09-13T13:22:00Z">
              <w:rPr>
                <w:sz w:val="20"/>
                <w:szCs w:val="20"/>
              </w:rPr>
            </w:rPrChange>
          </w:rPr>
          <w:t xml:space="preserve"> Troubleshoot</w:t>
        </w:r>
      </w:ins>
      <w:ins w:id="42" w:author="Anthony Clemente" w:date="2022-09-13T09:46:00Z">
        <w:r w:rsidRPr="00783B6E">
          <w:rPr>
            <w:rPrChange w:id="43" w:author="Anthony Clemente" w:date="2022-09-13T13:22:00Z">
              <w:rPr>
                <w:sz w:val="20"/>
                <w:szCs w:val="20"/>
              </w:rPr>
            </w:rPrChange>
          </w:rPr>
          <w:t xml:space="preserve"> Intermittent </w:t>
        </w:r>
      </w:ins>
      <w:ins w:id="44" w:author="Anthony Clemente" w:date="2022-09-13T09:56:00Z">
        <w:r w:rsidR="004B76DE" w:rsidRPr="00783B6E">
          <w:rPr>
            <w:rPrChange w:id="45" w:author="Anthony Clemente" w:date="2022-09-13T13:22:00Z">
              <w:rPr>
                <w:sz w:val="20"/>
                <w:szCs w:val="20"/>
              </w:rPr>
            </w:rPrChange>
          </w:rPr>
          <w:t>Internet Connection</w:t>
        </w:r>
      </w:ins>
    </w:p>
    <w:p w14:paraId="4D22582A" w14:textId="4E72BD6B" w:rsidR="00020538" w:rsidRPr="00783B6E" w:rsidRDefault="004241EF" w:rsidP="009252E3">
      <w:pPr>
        <w:rPr>
          <w:ins w:id="46" w:author="Anthony Clemente" w:date="2022-09-13T09:53:00Z"/>
          <w:rPrChange w:id="47" w:author="Anthony Clemente" w:date="2022-09-13T13:22:00Z">
            <w:rPr>
              <w:ins w:id="48" w:author="Anthony Clemente" w:date="2022-09-13T09:53:00Z"/>
              <w:sz w:val="20"/>
              <w:szCs w:val="20"/>
            </w:rPr>
          </w:rPrChange>
        </w:rPr>
        <w:pPrChange w:id="49" w:author="Anthony Clemente" w:date="2022-09-13T13:26:00Z">
          <w:pPr>
            <w:ind w:left="720"/>
          </w:pPr>
        </w:pPrChange>
      </w:pPr>
      <w:ins w:id="50" w:author="Anthony Clemente" w:date="2022-09-13T09:46:00Z">
        <w:r w:rsidRPr="00783B6E">
          <w:rPr>
            <w:b/>
            <w:bCs/>
            <w:rPrChange w:id="51" w:author="Anthony Clemente" w:date="2022-09-13T13:22:00Z">
              <w:rPr>
                <w:sz w:val="20"/>
                <w:szCs w:val="20"/>
              </w:rPr>
            </w:rPrChange>
          </w:rPr>
          <w:t>Diagnosis:</w:t>
        </w:r>
      </w:ins>
      <w:ins w:id="52" w:author="Anthony Clemente" w:date="2022-09-13T09:48:00Z">
        <w:r w:rsidRPr="00783B6E">
          <w:rPr>
            <w:rPrChange w:id="53" w:author="Anthony Clemente" w:date="2022-09-13T13:22:00Z">
              <w:rPr>
                <w:sz w:val="20"/>
                <w:szCs w:val="20"/>
              </w:rPr>
            </w:rPrChange>
          </w:rPr>
          <w:t xml:space="preserve"> </w:t>
        </w:r>
      </w:ins>
      <w:ins w:id="54" w:author="Anthony Clemente" w:date="2022-09-13T12:00:00Z">
        <w:r w:rsidR="00D1619B" w:rsidRPr="00783B6E">
          <w:rPr>
            <w:rPrChange w:id="55" w:author="Anthony Clemente" w:date="2022-09-13T13:22:00Z">
              <w:rPr>
                <w:sz w:val="20"/>
                <w:szCs w:val="20"/>
              </w:rPr>
            </w:rPrChange>
          </w:rPr>
          <w:t xml:space="preserve">Possible </w:t>
        </w:r>
      </w:ins>
      <w:ins w:id="56" w:author="Anthony Clemente" w:date="2022-09-13T09:46:00Z">
        <w:r w:rsidRPr="00783B6E">
          <w:rPr>
            <w:rPrChange w:id="57" w:author="Anthony Clemente" w:date="2022-09-13T13:22:00Z">
              <w:rPr>
                <w:sz w:val="20"/>
                <w:szCs w:val="20"/>
              </w:rPr>
            </w:rPrChange>
          </w:rPr>
          <w:t>Faulty</w:t>
        </w:r>
      </w:ins>
      <w:ins w:id="58" w:author="Anthony Clemente" w:date="2022-09-13T09:48:00Z">
        <w:r w:rsidRPr="00783B6E">
          <w:rPr>
            <w:rPrChange w:id="59" w:author="Anthony Clemente" w:date="2022-09-13T13:22:00Z">
              <w:rPr>
                <w:sz w:val="20"/>
                <w:szCs w:val="20"/>
              </w:rPr>
            </w:rPrChange>
          </w:rPr>
          <w:t xml:space="preserve"> Ethernet</w:t>
        </w:r>
      </w:ins>
      <w:ins w:id="60" w:author="Anthony Clemente" w:date="2022-09-13T09:46:00Z">
        <w:r w:rsidRPr="00783B6E">
          <w:rPr>
            <w:rPrChange w:id="61" w:author="Anthony Clemente" w:date="2022-09-13T13:22:00Z">
              <w:rPr>
                <w:sz w:val="20"/>
                <w:szCs w:val="20"/>
              </w:rPr>
            </w:rPrChange>
          </w:rPr>
          <w:t xml:space="preserve"> Cable</w:t>
        </w:r>
      </w:ins>
      <w:ins w:id="62" w:author="Anthony Clemente" w:date="2022-09-13T13:26:00Z">
        <w:r w:rsidR="009252E3">
          <w:t xml:space="preserve"> | </w:t>
        </w:r>
      </w:ins>
      <w:ins w:id="63" w:author="Anthony Clemente" w:date="2022-09-13T09:47:00Z">
        <w:r w:rsidRPr="00783B6E">
          <w:rPr>
            <w:rPrChange w:id="64" w:author="Anthony Clemente" w:date="2022-09-13T13:22:00Z">
              <w:rPr>
                <w:sz w:val="20"/>
                <w:szCs w:val="20"/>
              </w:rPr>
            </w:rPrChange>
          </w:rPr>
          <w:t>Misconfiguration between Spectrum Modem</w:t>
        </w:r>
      </w:ins>
      <w:ins w:id="65" w:author="Anthony Clemente" w:date="2022-09-13T09:53:00Z">
        <w:r w:rsidR="00E74D20" w:rsidRPr="00783B6E">
          <w:rPr>
            <w:rPrChange w:id="66" w:author="Anthony Clemente" w:date="2022-09-13T13:22:00Z">
              <w:rPr>
                <w:sz w:val="20"/>
                <w:szCs w:val="20"/>
              </w:rPr>
            </w:rPrChange>
          </w:rPr>
          <w:t>-&gt;</w:t>
        </w:r>
      </w:ins>
      <w:ins w:id="67" w:author="Anthony Clemente" w:date="2022-09-13T09:47:00Z">
        <w:r w:rsidRPr="00783B6E">
          <w:rPr>
            <w:rPrChange w:id="68" w:author="Anthony Clemente" w:date="2022-09-13T13:22:00Z">
              <w:rPr>
                <w:sz w:val="20"/>
                <w:szCs w:val="20"/>
              </w:rPr>
            </w:rPrChange>
          </w:rPr>
          <w:t>Spectrum Router</w:t>
        </w:r>
      </w:ins>
      <w:ins w:id="69" w:author="Anthony Clemente" w:date="2022-09-13T09:53:00Z">
        <w:r w:rsidR="00E74D20" w:rsidRPr="00783B6E">
          <w:rPr>
            <w:rPrChange w:id="70" w:author="Anthony Clemente" w:date="2022-09-13T13:22:00Z">
              <w:rPr>
                <w:sz w:val="20"/>
                <w:szCs w:val="20"/>
              </w:rPr>
            </w:rPrChange>
          </w:rPr>
          <w:t>-&gt;</w:t>
        </w:r>
      </w:ins>
      <w:ins w:id="71" w:author="Anthony Clemente" w:date="2022-09-13T09:55:00Z">
        <w:r w:rsidR="004B76DE" w:rsidRPr="00783B6E">
          <w:rPr>
            <w:rPrChange w:id="72" w:author="Anthony Clemente" w:date="2022-09-13T13:22:00Z">
              <w:rPr>
                <w:sz w:val="20"/>
                <w:szCs w:val="20"/>
              </w:rPr>
            </w:rPrChange>
          </w:rPr>
          <w:t>Net Gear</w:t>
        </w:r>
      </w:ins>
      <w:ins w:id="73" w:author="Anthony Clemente" w:date="2022-09-13T09:47:00Z">
        <w:r w:rsidRPr="00783B6E">
          <w:rPr>
            <w:rPrChange w:id="74" w:author="Anthony Clemente" w:date="2022-09-13T13:22:00Z">
              <w:rPr>
                <w:sz w:val="20"/>
                <w:szCs w:val="20"/>
              </w:rPr>
            </w:rPrChange>
          </w:rPr>
          <w:t xml:space="preserve"> Nighthawk</w:t>
        </w:r>
      </w:ins>
    </w:p>
    <w:p w14:paraId="4B809F32" w14:textId="635A304D" w:rsidR="00AD1690" w:rsidRPr="00783B6E" w:rsidRDefault="008C4B7A" w:rsidP="008C4B7A">
      <w:pPr>
        <w:rPr>
          <w:ins w:id="75" w:author="Anthony Clemente" w:date="2022-09-13T10:07:00Z"/>
          <w:b/>
          <w:bCs/>
          <w:rPrChange w:id="76" w:author="Anthony Clemente" w:date="2022-09-13T13:22:00Z">
            <w:rPr>
              <w:ins w:id="77" w:author="Anthony Clemente" w:date="2022-09-13T10:07:00Z"/>
              <w:sz w:val="20"/>
              <w:szCs w:val="20"/>
            </w:rPr>
          </w:rPrChange>
        </w:rPr>
      </w:pPr>
      <w:ins w:id="78" w:author="Anthony Clemente" w:date="2022-09-13T10:07:00Z">
        <w:r w:rsidRPr="00783B6E">
          <w:rPr>
            <w:b/>
            <w:bCs/>
            <w:rPrChange w:id="79" w:author="Anthony Clemente" w:date="2022-09-13T13:22:00Z">
              <w:rPr>
                <w:sz w:val="20"/>
                <w:szCs w:val="20"/>
              </w:rPr>
            </w:rPrChange>
          </w:rPr>
          <w:t>Additional Notes:</w:t>
        </w:r>
      </w:ins>
    </w:p>
    <w:p w14:paraId="5DAB45B0" w14:textId="7ECD84C3" w:rsidR="002C744E" w:rsidRPr="00783B6E" w:rsidRDefault="008C4B7A" w:rsidP="002C744E">
      <w:pPr>
        <w:ind w:left="720" w:firstLine="45"/>
        <w:rPr>
          <w:ins w:id="80" w:author="Anthony Clemente" w:date="2022-09-13T12:14:00Z"/>
          <w:rPrChange w:id="81" w:author="Anthony Clemente" w:date="2022-09-13T13:22:00Z">
            <w:rPr>
              <w:ins w:id="82" w:author="Anthony Clemente" w:date="2022-09-13T12:14:00Z"/>
              <w:b/>
              <w:bCs/>
            </w:rPr>
          </w:rPrChange>
        </w:rPr>
        <w:pPrChange w:id="83" w:author="Anthony Clemente" w:date="2022-09-13T13:17:00Z">
          <w:pPr/>
        </w:pPrChange>
      </w:pPr>
      <w:ins w:id="84" w:author="Anthony Clemente" w:date="2022-09-13T10:08:00Z">
        <w:r w:rsidRPr="00783B6E">
          <w:rPr>
            <w:rPrChange w:id="85" w:author="Anthony Clemente" w:date="2022-09-13T13:22:00Z">
              <w:rPr>
                <w:sz w:val="20"/>
                <w:szCs w:val="20"/>
              </w:rPr>
            </w:rPrChange>
          </w:rPr>
          <w:t xml:space="preserve">The </w:t>
        </w:r>
      </w:ins>
      <w:ins w:id="86" w:author="Anthony Clemente" w:date="2022-09-13T10:07:00Z">
        <w:r w:rsidRPr="00783B6E">
          <w:rPr>
            <w:rPrChange w:id="87" w:author="Anthony Clemente" w:date="2022-09-13T13:22:00Z">
              <w:rPr>
                <w:sz w:val="20"/>
                <w:szCs w:val="20"/>
              </w:rPr>
            </w:rPrChange>
          </w:rPr>
          <w:t xml:space="preserve">NetGear </w:t>
        </w:r>
      </w:ins>
      <w:ins w:id="88" w:author="Anthony Clemente" w:date="2022-09-13T10:08:00Z">
        <w:r w:rsidRPr="00783B6E">
          <w:rPr>
            <w:rPrChange w:id="89" w:author="Anthony Clemente" w:date="2022-09-13T13:22:00Z">
              <w:rPr>
                <w:sz w:val="20"/>
                <w:szCs w:val="20"/>
              </w:rPr>
            </w:rPrChange>
          </w:rPr>
          <w:t xml:space="preserve">Router </w:t>
        </w:r>
      </w:ins>
      <w:ins w:id="90" w:author="Anthony Clemente" w:date="2022-09-13T10:07:00Z">
        <w:r w:rsidRPr="00783B6E">
          <w:rPr>
            <w:rPrChange w:id="91" w:author="Anthony Clemente" w:date="2022-09-13T13:22:00Z">
              <w:rPr>
                <w:sz w:val="20"/>
                <w:szCs w:val="20"/>
              </w:rPr>
            </w:rPrChange>
          </w:rPr>
          <w:t>admin credentials were found to be incorrectly documented. The admin username is “admin”, not “cisco”.</w:t>
        </w:r>
      </w:ins>
      <w:ins w:id="92" w:author="Anthony Clemente" w:date="2022-09-13T10:08:00Z">
        <w:r w:rsidRPr="00783B6E">
          <w:rPr>
            <w:rPrChange w:id="93" w:author="Anthony Clemente" w:date="2022-09-13T13:22:00Z">
              <w:rPr>
                <w:sz w:val="20"/>
                <w:szCs w:val="20"/>
              </w:rPr>
            </w:rPrChange>
          </w:rPr>
          <w:t xml:space="preserve"> The password </w:t>
        </w:r>
      </w:ins>
      <w:ins w:id="94" w:author="Anthony Clemente" w:date="2022-09-13T13:05:00Z">
        <w:r w:rsidR="0004501C" w:rsidRPr="00783B6E">
          <w:rPr>
            <w:rPrChange w:id="95" w:author="Anthony Clemente" w:date="2022-09-13T13:22:00Z">
              <w:rPr>
                <w:sz w:val="20"/>
                <w:szCs w:val="20"/>
              </w:rPr>
            </w:rPrChange>
          </w:rPr>
          <w:t>is</w:t>
        </w:r>
      </w:ins>
      <w:ins w:id="96" w:author="Anthony Clemente" w:date="2022-09-13T10:08:00Z">
        <w:r w:rsidRPr="00783B6E">
          <w:rPr>
            <w:rPrChange w:id="97" w:author="Anthony Clemente" w:date="2022-09-13T13:22:00Z">
              <w:rPr>
                <w:sz w:val="20"/>
                <w:szCs w:val="20"/>
              </w:rPr>
            </w:rPrChange>
          </w:rPr>
          <w:t xml:space="preserve"> the </w:t>
        </w:r>
      </w:ins>
      <w:ins w:id="98" w:author="Anthony Clemente" w:date="2022-09-13T11:59:00Z">
        <w:r w:rsidR="00D1619B" w:rsidRPr="00783B6E">
          <w:rPr>
            <w:rPrChange w:id="99" w:author="Anthony Clemente" w:date="2022-09-13T13:22:00Z">
              <w:rPr>
                <w:sz w:val="20"/>
                <w:szCs w:val="20"/>
              </w:rPr>
            </w:rPrChange>
          </w:rPr>
          <w:t>originally</w:t>
        </w:r>
      </w:ins>
      <w:ins w:id="100" w:author="Anthony Clemente" w:date="2022-09-13T10:08:00Z">
        <w:r w:rsidRPr="00783B6E">
          <w:rPr>
            <w:rPrChange w:id="101" w:author="Anthony Clemente" w:date="2022-09-13T13:22:00Z">
              <w:rPr>
                <w:sz w:val="20"/>
                <w:szCs w:val="20"/>
              </w:rPr>
            </w:rPrChange>
          </w:rPr>
          <w:t xml:space="preserve"> documented password linked to the “cisco” user account.</w:t>
        </w:r>
      </w:ins>
      <w:ins w:id="102" w:author="Anthony Clemente" w:date="2022-09-13T13:16:00Z">
        <w:r w:rsidR="002C744E" w:rsidRPr="00783B6E">
          <w:rPr>
            <w:rPrChange w:id="103" w:author="Anthony Clemente" w:date="2022-09-13T13:22:00Z">
              <w:rPr>
                <w:sz w:val="20"/>
                <w:szCs w:val="20"/>
              </w:rPr>
            </w:rPrChange>
          </w:rPr>
          <w:t xml:space="preserve"> I noticed there are many unused ports</w:t>
        </w:r>
      </w:ins>
      <w:ins w:id="104" w:author="Anthony Clemente" w:date="2022-09-13T13:17:00Z">
        <w:r w:rsidR="002C744E" w:rsidRPr="00783B6E">
          <w:rPr>
            <w:rPrChange w:id="105" w:author="Anthony Clemente" w:date="2022-09-13T13:22:00Z">
              <w:rPr>
                <w:sz w:val="20"/>
                <w:szCs w:val="20"/>
              </w:rPr>
            </w:rPrChange>
          </w:rPr>
          <w:t xml:space="preserve"> and cables. I would recommend simplifying the </w:t>
        </w:r>
      </w:ins>
      <w:ins w:id="106" w:author="Anthony Clemente" w:date="2022-09-13T13:18:00Z">
        <w:r w:rsidR="002C744E" w:rsidRPr="00783B6E">
          <w:rPr>
            <w:rPrChange w:id="107" w:author="Anthony Clemente" w:date="2022-09-13T13:22:00Z">
              <w:rPr>
                <w:sz w:val="20"/>
                <w:szCs w:val="20"/>
              </w:rPr>
            </w:rPrChange>
          </w:rPr>
          <w:t xml:space="preserve">switches and configuration as much as possible. </w:t>
        </w:r>
      </w:ins>
      <w:ins w:id="108" w:author="Anthony Clemente" w:date="2022-09-13T13:19:00Z">
        <w:r w:rsidR="002C744E" w:rsidRPr="00783B6E">
          <w:rPr>
            <w:rPrChange w:id="109" w:author="Anthony Clemente" w:date="2022-09-13T13:22:00Z">
              <w:rPr>
                <w:sz w:val="20"/>
                <w:szCs w:val="20"/>
              </w:rPr>
            </w:rPrChange>
          </w:rPr>
          <w:t>D</w:t>
        </w:r>
      </w:ins>
      <w:ins w:id="110" w:author="Anthony Clemente" w:date="2022-09-13T13:18:00Z">
        <w:r w:rsidR="002C744E" w:rsidRPr="00783B6E">
          <w:rPr>
            <w:rPrChange w:id="111" w:author="Anthony Clemente" w:date="2022-09-13T13:22:00Z">
              <w:rPr>
                <w:sz w:val="20"/>
                <w:szCs w:val="20"/>
              </w:rPr>
            </w:rPrChange>
          </w:rPr>
          <w:t xml:space="preserve">ocumentation should be made </w:t>
        </w:r>
      </w:ins>
      <w:ins w:id="112" w:author="Anthony Clemente" w:date="2022-09-13T13:19:00Z">
        <w:r w:rsidR="002C744E" w:rsidRPr="00783B6E">
          <w:rPr>
            <w:rPrChange w:id="113" w:author="Anthony Clemente" w:date="2022-09-13T13:22:00Z">
              <w:rPr>
                <w:sz w:val="20"/>
                <w:szCs w:val="20"/>
              </w:rPr>
            </w:rPrChange>
          </w:rPr>
          <w:t>for future management.</w:t>
        </w:r>
      </w:ins>
    </w:p>
    <w:p w14:paraId="75293D16" w14:textId="56E0253C" w:rsidR="0047331E" w:rsidRPr="00783B6E" w:rsidRDefault="00DD48A6" w:rsidP="00AD1690">
      <w:pPr>
        <w:rPr>
          <w:ins w:id="114" w:author="Anthony Clemente" w:date="2022-09-13T09:58:00Z"/>
          <w:b/>
          <w:bCs/>
        </w:rPr>
      </w:pPr>
      <w:ins w:id="115" w:author="Anthony Clemente" w:date="2022-09-13T12:46:00Z">
        <w:r w:rsidRPr="00783B6E">
          <w:rPr>
            <w:b/>
            <w:bCs/>
          </w:rPr>
          <w:t>Summary</w:t>
        </w:r>
      </w:ins>
      <w:ins w:id="116" w:author="Anthony Clemente" w:date="2022-09-13T13:11:00Z">
        <w:r w:rsidR="000123E9" w:rsidRPr="00783B6E">
          <w:rPr>
            <w:b/>
            <w:bCs/>
          </w:rPr>
          <w:t>:</w:t>
        </w:r>
      </w:ins>
    </w:p>
    <w:p w14:paraId="69B92BC2" w14:textId="5919A5F6" w:rsidR="00E81C3C" w:rsidRDefault="00AD1690" w:rsidP="00E81C3C">
      <w:pPr>
        <w:ind w:left="720"/>
        <w:rPr>
          <w:ins w:id="117" w:author="Anthony Clemente" w:date="2022-09-13T13:24:00Z"/>
        </w:rPr>
      </w:pPr>
      <w:ins w:id="118" w:author="Anthony Clemente" w:date="2022-09-13T09:57:00Z">
        <w:r w:rsidRPr="00783B6E">
          <w:t xml:space="preserve">Upon arriving at the Kingdom Hall, </w:t>
        </w:r>
      </w:ins>
      <w:ins w:id="119" w:author="Anthony Clemente" w:date="2022-09-13T09:58:00Z">
        <w:r w:rsidRPr="00783B6E">
          <w:t>the</w:t>
        </w:r>
      </w:ins>
      <w:ins w:id="120" w:author="Anthony Clemente" w:date="2022-09-13T10:00:00Z">
        <w:r w:rsidRPr="00783B6E">
          <w:t xml:space="preserve"> LAN and Wi-Fi connection to the </w:t>
        </w:r>
      </w:ins>
      <w:ins w:id="121" w:author="Anthony Clemente" w:date="2022-09-13T10:01:00Z">
        <w:r w:rsidRPr="00783B6E">
          <w:t>I</w:t>
        </w:r>
      </w:ins>
      <w:ins w:id="122" w:author="Anthony Clemente" w:date="2022-09-13T10:00:00Z">
        <w:r w:rsidRPr="00783B6E">
          <w:t>nternet was found to be offline</w:t>
        </w:r>
      </w:ins>
      <w:ins w:id="123" w:author="Anthony Clemente" w:date="2022-09-13T09:57:00Z">
        <w:r w:rsidRPr="00783B6E">
          <w:t xml:space="preserve">. </w:t>
        </w:r>
      </w:ins>
      <w:ins w:id="124" w:author="Anthony Clemente" w:date="2022-09-13T10:01:00Z">
        <w:r w:rsidRPr="00783B6E">
          <w:t>All</w:t>
        </w:r>
      </w:ins>
      <w:ins w:id="125" w:author="Anthony Clemente" w:date="2022-09-13T09:59:00Z">
        <w:r w:rsidRPr="00783B6E">
          <w:t xml:space="preserve"> network </w:t>
        </w:r>
      </w:ins>
      <w:ins w:id="126" w:author="Anthony Clemente" w:date="2022-09-13T10:01:00Z">
        <w:r w:rsidRPr="00783B6E">
          <w:t>devices were still operational and connected to the LAN</w:t>
        </w:r>
      </w:ins>
      <w:ins w:id="127" w:author="Anthony Clemente" w:date="2022-09-13T10:06:00Z">
        <w:r w:rsidR="0047331E" w:rsidRPr="00783B6E">
          <w:t xml:space="preserve"> through the configured network switches</w:t>
        </w:r>
      </w:ins>
      <w:ins w:id="128" w:author="Anthony Clemente" w:date="2022-09-13T10:01:00Z">
        <w:r w:rsidRPr="00783B6E">
          <w:t>.</w:t>
        </w:r>
      </w:ins>
      <w:ins w:id="129" w:author="Anthony Clemente" w:date="2022-09-13T09:59:00Z">
        <w:r w:rsidRPr="00783B6E">
          <w:t xml:space="preserve"> I </w:t>
        </w:r>
      </w:ins>
      <w:ins w:id="130" w:author="Anthony Clemente" w:date="2022-09-13T10:01:00Z">
        <w:r w:rsidRPr="00783B6E">
          <w:t xml:space="preserve">was </w:t>
        </w:r>
      </w:ins>
      <w:ins w:id="131" w:author="Anthony Clemente" w:date="2022-09-13T10:02:00Z">
        <w:r w:rsidR="0047331E" w:rsidRPr="00783B6E">
          <w:t>still able</w:t>
        </w:r>
      </w:ins>
      <w:ins w:id="132" w:author="Anthony Clemente" w:date="2022-09-13T10:01:00Z">
        <w:r w:rsidRPr="00783B6E">
          <w:t xml:space="preserve"> to </w:t>
        </w:r>
      </w:ins>
      <w:ins w:id="133" w:author="Anthony Clemente" w:date="2022-09-13T09:59:00Z">
        <w:r w:rsidRPr="00783B6E">
          <w:t>ping the Spectrum router, NetGear router, cisco switches and other network devices</w:t>
        </w:r>
      </w:ins>
      <w:ins w:id="134" w:author="Anthony Clemente" w:date="2022-09-13T10:01:00Z">
        <w:r w:rsidR="0047331E" w:rsidRPr="00783B6E">
          <w:t xml:space="preserve"> from the sound desk computer</w:t>
        </w:r>
      </w:ins>
      <w:ins w:id="135" w:author="Anthony Clemente" w:date="2022-09-13T09:59:00Z">
        <w:r w:rsidRPr="00783B6E">
          <w:t>.</w:t>
        </w:r>
      </w:ins>
      <w:ins w:id="136" w:author="Anthony Clemente" w:date="2022-09-13T10:02:00Z">
        <w:r w:rsidR="0047331E" w:rsidRPr="00783B6E">
          <w:t xml:space="preserve"> </w:t>
        </w:r>
      </w:ins>
      <w:ins w:id="137" w:author="Anthony Clemente" w:date="2022-09-13T10:49:00Z">
        <w:r w:rsidR="00CA0979" w:rsidRPr="00783B6E">
          <w:t xml:space="preserve">I </w:t>
        </w:r>
      </w:ins>
      <w:ins w:id="138" w:author="Anthony Clemente" w:date="2022-09-13T10:05:00Z">
        <w:r w:rsidR="0047331E" w:rsidRPr="00783B6E">
          <w:t xml:space="preserve">could not connect to Wi-Fi from my </w:t>
        </w:r>
        <w:r w:rsidR="0047331E" w:rsidRPr="00783B6E">
          <w:t xml:space="preserve">phone </w:t>
        </w:r>
        <w:r w:rsidR="0047331E" w:rsidRPr="00783B6E">
          <w:t>due to the NetGear router not having access to the Internet.</w:t>
        </w:r>
      </w:ins>
      <w:ins w:id="139" w:author="Anthony Clemente" w:date="2022-09-13T10:06:00Z">
        <w:r w:rsidR="0047331E" w:rsidRPr="00783B6E">
          <w:t xml:space="preserve"> </w:t>
        </w:r>
      </w:ins>
      <w:ins w:id="140" w:author="Anthony Clemente" w:date="2022-09-13T10:49:00Z">
        <w:r w:rsidR="00CA0979" w:rsidRPr="00783B6E">
          <w:t xml:space="preserve">However, this is due to </w:t>
        </w:r>
        <w:r w:rsidR="00CA0979" w:rsidRPr="00783B6E">
          <w:t>mobile devices automatically disabl</w:t>
        </w:r>
        <w:r w:rsidR="00CA0979" w:rsidRPr="00783B6E">
          <w:t>ing</w:t>
        </w:r>
        <w:r w:rsidR="00505541" w:rsidRPr="00783B6E">
          <w:t>/ignoring</w:t>
        </w:r>
        <w:r w:rsidR="00CA0979" w:rsidRPr="00783B6E">
          <w:t xml:space="preserve"> network connections that don’t supply internet.</w:t>
        </w:r>
      </w:ins>
      <w:ins w:id="141" w:author="Anthony Clemente" w:date="2022-09-13T13:20:00Z">
        <w:r w:rsidR="001E4C76" w:rsidRPr="00783B6E">
          <w:t xml:space="preserve"> Around </w:t>
        </w:r>
        <w:r w:rsidR="00C3056C" w:rsidRPr="00783B6E">
          <w:t>10:00-</w:t>
        </w:r>
        <w:r w:rsidR="001E4C76" w:rsidRPr="00783B6E">
          <w:t>10:</w:t>
        </w:r>
        <w:r w:rsidR="00022281" w:rsidRPr="00783B6E">
          <w:t>1</w:t>
        </w:r>
        <w:r w:rsidR="001E4C76" w:rsidRPr="00783B6E">
          <w:t>5, the internet came back online.</w:t>
        </w:r>
      </w:ins>
    </w:p>
    <w:p w14:paraId="27F8998F" w14:textId="4EEF9495" w:rsidR="005E1101" w:rsidRPr="00783B6E" w:rsidRDefault="005E1101" w:rsidP="005E1101">
      <w:pPr>
        <w:ind w:left="720"/>
        <w:rPr>
          <w:ins w:id="142" w:author="Anthony Clemente" w:date="2022-09-13T13:24:00Z"/>
        </w:rPr>
      </w:pPr>
      <w:ins w:id="143" w:author="Anthony Clemente" w:date="2022-09-13T13:24:00Z">
        <w:r w:rsidRPr="00783B6E">
          <w:t xml:space="preserve">The ethernet cable plugged into port 2 runs through the ceiling and out of the wall behind the switch. This cable is wired into the port labelled “Internet” on the highest cisco switch of the rack. This “Internet” port supplies internet connection through the NetGear Router. To troubleshoot the intermittent connection, I moved the NetGear Router next to the Spectrum router and connected the Spectrum router into the NetGear router Internet port. This resulted in a stable internet connection over Wi-Fi (Grandview Wi-Fi). While devices on the LAN did not have an internet connection, the intranet was still </w:t>
        </w:r>
        <w:r w:rsidR="00864EC1">
          <w:t>operating correctly</w:t>
        </w:r>
        <w:r w:rsidRPr="00783B6E">
          <w:t>. This leads me to believe the cable running from the Spectrum Router to the Cisco Switch is likely faulty and should be replaced.</w:t>
        </w:r>
      </w:ins>
    </w:p>
    <w:p w14:paraId="0CA95DBD" w14:textId="7A033FF2" w:rsidR="00CA0979" w:rsidRPr="00783B6E" w:rsidRDefault="00F7407A" w:rsidP="001C6AA1">
      <w:pPr>
        <w:jc w:val="center"/>
        <w:rPr>
          <w:ins w:id="144" w:author="Anthony Clemente" w:date="2022-09-13T10:46:00Z"/>
        </w:rPr>
        <w:pPrChange w:id="145" w:author="Anthony Clemente" w:date="2022-09-13T13:14:00Z">
          <w:pPr/>
        </w:pPrChange>
      </w:pPr>
      <w:ins w:id="146" w:author="Anthony Clemente" w:date="2022-09-13T10:46:00Z">
        <w:r w:rsidRPr="00783B6E">
          <w:rPr>
            <w:noProof/>
          </w:rPr>
          <w:drawing>
            <wp:inline distT="0" distB="0" distL="0" distR="0" wp14:anchorId="355FBF2D" wp14:editId="77EA28F3">
              <wp:extent cx="6393180" cy="5120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3180" cy="5120640"/>
                      </a:xfrm>
                      <a:prstGeom prst="rect">
                        <a:avLst/>
                      </a:prstGeom>
                      <a:noFill/>
                      <a:ln>
                        <a:noFill/>
                      </a:ln>
                    </pic:spPr>
                  </pic:pic>
                </a:graphicData>
              </a:graphic>
            </wp:inline>
          </w:drawing>
        </w:r>
      </w:ins>
    </w:p>
    <w:p w14:paraId="250B8ED8" w14:textId="1FD0A188" w:rsidR="007C6747" w:rsidRPr="00783B6E" w:rsidRDefault="00F7407A" w:rsidP="009009D7">
      <w:pPr>
        <w:jc w:val="center"/>
        <w:rPr>
          <w:ins w:id="147" w:author="Anthony Clemente" w:date="2022-09-13T13:00:00Z"/>
        </w:rPr>
        <w:pPrChange w:id="148" w:author="Anthony Clemente" w:date="2022-09-13T13:14:00Z">
          <w:pPr/>
        </w:pPrChange>
      </w:pPr>
      <w:ins w:id="149" w:author="Anthony Clemente" w:date="2022-09-13T13:03:00Z">
        <w:r w:rsidRPr="00783B6E">
          <w:t>Above</w:t>
        </w:r>
      </w:ins>
      <w:ins w:id="150" w:author="Anthony Clemente" w:date="2022-09-13T10:46:00Z">
        <w:r w:rsidR="00CA0979" w:rsidRPr="00783B6E">
          <w:t xml:space="preserve"> is a picture of the Spectrum Router</w:t>
        </w:r>
      </w:ins>
      <w:ins w:id="151" w:author="Anthony Clemente" w:date="2022-09-13T12:11:00Z">
        <w:r w:rsidR="00183638" w:rsidRPr="00783B6E">
          <w:t xml:space="preserve"> connected to the modem</w:t>
        </w:r>
      </w:ins>
    </w:p>
    <w:p w14:paraId="4B5C057B" w14:textId="1B333B34" w:rsidR="00000A18" w:rsidRPr="00783B6E" w:rsidRDefault="00000A18" w:rsidP="009009D7">
      <w:pPr>
        <w:jc w:val="center"/>
        <w:rPr>
          <w:ins w:id="152" w:author="Anthony Clemente" w:date="2022-09-13T10:50:00Z"/>
        </w:rPr>
        <w:pPrChange w:id="153" w:author="Anthony Clemente" w:date="2022-09-13T13:15:00Z">
          <w:pPr/>
        </w:pPrChange>
      </w:pPr>
      <w:ins w:id="154" w:author="Anthony Clemente" w:date="2022-09-13T10:50:00Z">
        <w:r w:rsidRPr="00783B6E">
          <w:t>Internet port</w:t>
        </w:r>
      </w:ins>
      <w:ins w:id="155" w:author="Anthony Clemente" w:date="2022-09-13T12:11:00Z">
        <w:r w:rsidR="00183638" w:rsidRPr="00783B6E">
          <w:t xml:space="preserve"> (yellow)</w:t>
        </w:r>
      </w:ins>
      <w:ins w:id="156" w:author="Anthony Clemente" w:date="2022-09-13T10:50:00Z">
        <w:r w:rsidRPr="00783B6E">
          <w:t>: connected to modem</w:t>
        </w:r>
      </w:ins>
    </w:p>
    <w:p w14:paraId="6D0AD082" w14:textId="27119F84" w:rsidR="00000A18" w:rsidRPr="00783B6E" w:rsidRDefault="00000A18" w:rsidP="009009D7">
      <w:pPr>
        <w:jc w:val="center"/>
        <w:rPr>
          <w:ins w:id="157" w:author="Anthony Clemente" w:date="2022-09-13T13:02:00Z"/>
        </w:rPr>
        <w:pPrChange w:id="158" w:author="Anthony Clemente" w:date="2022-09-13T13:15:00Z">
          <w:pPr>
            <w:ind w:firstLine="720"/>
          </w:pPr>
        </w:pPrChange>
      </w:pPr>
      <w:ins w:id="159" w:author="Anthony Clemente" w:date="2022-09-13T10:50:00Z">
        <w:r w:rsidRPr="00783B6E">
          <w:t>Port 1: Unused ethernet cable</w:t>
        </w:r>
      </w:ins>
      <w:ins w:id="160" w:author="Anthony Clemente" w:date="2022-09-13T13:15:00Z">
        <w:r w:rsidR="00BA2805" w:rsidRPr="00783B6E">
          <w:t xml:space="preserve"> (could not trace)</w:t>
        </w:r>
      </w:ins>
    </w:p>
    <w:p w14:paraId="1032E926" w14:textId="097C0A3F" w:rsidR="00B82C79" w:rsidRPr="00783B6E" w:rsidRDefault="002C540D" w:rsidP="00FD7F63">
      <w:pPr>
        <w:jc w:val="center"/>
        <w:rPr>
          <w:ins w:id="161" w:author="Anthony Clemente" w:date="2022-09-13T10:50:00Z"/>
        </w:rPr>
        <w:pPrChange w:id="162" w:author="Anthony Clemente" w:date="2022-09-13T13:21:00Z">
          <w:pPr/>
        </w:pPrChange>
      </w:pPr>
      <w:ins w:id="163" w:author="Anthony Clemente" w:date="2022-09-13T13:02:00Z">
        <w:r w:rsidRPr="00783B6E">
          <w:t>P</w:t>
        </w:r>
        <w:r w:rsidRPr="00783B6E">
          <w:t xml:space="preserve">ort 2: Connected to </w:t>
        </w:r>
      </w:ins>
      <w:ins w:id="164" w:author="Anthony Clemente" w:date="2022-09-13T13:12:00Z">
        <w:r w:rsidR="00F42538" w:rsidRPr="00783B6E">
          <w:t>C</w:t>
        </w:r>
      </w:ins>
      <w:ins w:id="165" w:author="Anthony Clemente" w:date="2022-09-13T13:02:00Z">
        <w:r w:rsidRPr="00783B6E">
          <w:t>isco switch</w:t>
        </w:r>
      </w:ins>
    </w:p>
    <w:p w14:paraId="26221E75" w14:textId="4E9CD9C9" w:rsidR="0047331E" w:rsidRPr="00783B6E" w:rsidRDefault="00D1619B" w:rsidP="00FD7F63">
      <w:pPr>
        <w:ind w:left="720"/>
        <w:rPr>
          <w:ins w:id="166" w:author="Anthony Clemente" w:date="2022-09-13T09:57:00Z"/>
          <w:rPrChange w:id="167" w:author="Anthony Clemente" w:date="2022-09-13T13:22:00Z">
            <w:rPr>
              <w:ins w:id="168" w:author="Anthony Clemente" w:date="2022-09-13T09:57:00Z"/>
              <w:b/>
              <w:bCs/>
            </w:rPr>
          </w:rPrChange>
        </w:rPr>
        <w:pPrChange w:id="169" w:author="Anthony Clemente" w:date="2022-09-13T13:21:00Z">
          <w:pPr>
            <w:ind w:left="720"/>
            <w:jc w:val="center"/>
          </w:pPr>
        </w:pPrChange>
      </w:pPr>
      <w:ins w:id="170" w:author="Anthony Clemente" w:date="2022-09-13T12:00:00Z">
        <w:r w:rsidRPr="00783B6E">
          <w:t xml:space="preserve">Upon </w:t>
        </w:r>
      </w:ins>
      <w:ins w:id="171" w:author="Anthony Clemente" w:date="2022-09-13T12:01:00Z">
        <w:r w:rsidRPr="00783B6E">
          <w:t xml:space="preserve">testing both routers’ WAN connectivity, I found </w:t>
        </w:r>
      </w:ins>
      <w:ins w:id="172" w:author="Anthony Clemente" w:date="2022-09-13T12:02:00Z">
        <w:r w:rsidRPr="00783B6E">
          <w:t>both routers were able to successfully connect to the WA</w:t>
        </w:r>
      </w:ins>
      <w:ins w:id="173" w:author="Anthony Clemente" w:date="2022-09-13T12:04:00Z">
        <w:r w:rsidRPr="00783B6E">
          <w:t>N</w:t>
        </w:r>
      </w:ins>
      <w:ins w:id="174" w:author="Anthony Clemente" w:date="2022-09-13T12:06:00Z">
        <w:r w:rsidR="00AA16C9" w:rsidRPr="00783B6E">
          <w:t xml:space="preserve"> (separately)</w:t>
        </w:r>
      </w:ins>
      <w:ins w:id="175" w:author="Anthony Clemente" w:date="2022-09-13T12:02:00Z">
        <w:r w:rsidRPr="00783B6E">
          <w:t xml:space="preserve">. Both </w:t>
        </w:r>
      </w:ins>
      <w:ins w:id="176" w:author="Anthony Clemente" w:date="2022-09-13T12:03:00Z">
        <w:r w:rsidRPr="00783B6E">
          <w:t>received the correct static IP configuration fro</w:t>
        </w:r>
      </w:ins>
      <w:ins w:id="177" w:author="Anthony Clemente" w:date="2022-09-13T12:04:00Z">
        <w:r w:rsidRPr="00783B6E">
          <w:t>m the ISP.</w:t>
        </w:r>
      </w:ins>
      <w:ins w:id="178" w:author="Anthony Clemente" w:date="2022-09-13T12:03:00Z">
        <w:r w:rsidRPr="00783B6E">
          <w:t xml:space="preserve"> However</w:t>
        </w:r>
      </w:ins>
      <w:ins w:id="179" w:author="Anthony Clemente" w:date="2022-09-13T12:04:00Z">
        <w:r w:rsidRPr="00783B6E">
          <w:t xml:space="preserve">, </w:t>
        </w:r>
        <w:r w:rsidR="00AA16C9" w:rsidRPr="00783B6E">
          <w:t xml:space="preserve">the NetGear Router was unable to support connection </w:t>
        </w:r>
      </w:ins>
      <w:ins w:id="180" w:author="Anthony Clemente" w:date="2022-09-13T12:07:00Z">
        <w:r w:rsidR="00AA16C9" w:rsidRPr="00783B6E">
          <w:t xml:space="preserve">to </w:t>
        </w:r>
      </w:ins>
      <w:ins w:id="181" w:author="Anthony Clemente" w:date="2022-09-13T12:05:00Z">
        <w:r w:rsidR="00AA16C9" w:rsidRPr="00783B6E">
          <w:t>the WAN</w:t>
        </w:r>
      </w:ins>
      <w:ins w:id="182" w:author="Anthony Clemente" w:date="2022-09-13T12:07:00Z">
        <w:r w:rsidR="00AA16C9" w:rsidRPr="00783B6E">
          <w:t xml:space="preserve"> without being connected to the Spectrum Router</w:t>
        </w:r>
      </w:ins>
      <w:ins w:id="183" w:author="Anthony Clemente" w:date="2022-09-13T12:05:00Z">
        <w:r w:rsidR="00AA16C9" w:rsidRPr="00783B6E">
          <w:t xml:space="preserve">. LAN connections could be made, but no external </w:t>
        </w:r>
      </w:ins>
      <w:ins w:id="184" w:author="Anthony Clemente" w:date="2022-09-13T12:07:00Z">
        <w:r w:rsidR="00AA16C9" w:rsidRPr="00783B6E">
          <w:t xml:space="preserve">internet </w:t>
        </w:r>
      </w:ins>
      <w:ins w:id="185" w:author="Anthony Clemente" w:date="2022-09-13T12:05:00Z">
        <w:r w:rsidR="00AA16C9" w:rsidRPr="00783B6E">
          <w:t>connection could be</w:t>
        </w:r>
      </w:ins>
      <w:ins w:id="186" w:author="Anthony Clemente" w:date="2022-09-13T12:07:00Z">
        <w:r w:rsidR="00AA16C9" w:rsidRPr="00783B6E">
          <w:t xml:space="preserve"> supported</w:t>
        </w:r>
      </w:ins>
      <w:ins w:id="187" w:author="Anthony Clemente" w:date="2022-09-13T12:05:00Z">
        <w:r w:rsidR="00AA16C9" w:rsidRPr="00783B6E">
          <w:t>. I believe there is a misconfiguration somewhere in either the Spectrum or NetGear Router</w:t>
        </w:r>
      </w:ins>
      <w:ins w:id="188" w:author="Anthony Clemente" w:date="2022-09-13T12:07:00Z">
        <w:r w:rsidR="00AA16C9" w:rsidRPr="00783B6E">
          <w:t xml:space="preserve"> that is causing this issue</w:t>
        </w:r>
      </w:ins>
      <w:ins w:id="189" w:author="Anthony Clemente" w:date="2022-09-13T12:05:00Z">
        <w:r w:rsidR="00AA16C9" w:rsidRPr="00783B6E">
          <w:t>.</w:t>
        </w:r>
      </w:ins>
      <w:ins w:id="190" w:author="Anthony Clemente" w:date="2022-09-13T12:07:00Z">
        <w:r w:rsidR="00AA16C9" w:rsidRPr="00783B6E">
          <w:t xml:space="preserve"> </w:t>
        </w:r>
      </w:ins>
    </w:p>
    <w:p w14:paraId="0307AE27" w14:textId="1B483EDC" w:rsidR="00E43058" w:rsidRPr="00783B6E" w:rsidRDefault="00A042E8" w:rsidP="00E43058">
      <w:pPr>
        <w:rPr>
          <w:ins w:id="191" w:author="Anthony Clemente" w:date="2022-09-13T13:21:00Z"/>
        </w:rPr>
      </w:pPr>
      <w:ins w:id="192" w:author="Anthony Clemente" w:date="2022-09-13T12:57:00Z">
        <w:r w:rsidRPr="00783B6E">
          <w:rPr>
            <w:b/>
            <w:bCs/>
          </w:rPr>
          <w:t>T</w:t>
        </w:r>
      </w:ins>
      <w:ins w:id="193" w:author="Anthony Clemente" w:date="2022-09-13T13:26:00Z">
        <w:r w:rsidR="009252E3">
          <w:rPr>
            <w:b/>
            <w:bCs/>
          </w:rPr>
          <w:t>asks</w:t>
        </w:r>
      </w:ins>
      <w:ins w:id="194" w:author="Anthony Clemente" w:date="2022-09-13T13:11:00Z">
        <w:r w:rsidR="002D7071" w:rsidRPr="00783B6E">
          <w:rPr>
            <w:b/>
            <w:bCs/>
          </w:rPr>
          <w:t>:</w:t>
        </w:r>
      </w:ins>
    </w:p>
    <w:p w14:paraId="08F4057C" w14:textId="5621F36E" w:rsidR="00835BAD" w:rsidRDefault="00D57453" w:rsidP="006866C7">
      <w:pPr>
        <w:ind w:left="720"/>
        <w:rPr>
          <w:ins w:id="195" w:author="Anthony Clemente" w:date="2022-09-13T13:25:00Z"/>
        </w:rPr>
      </w:pPr>
      <w:ins w:id="196" w:author="Anthony Clemente" w:date="2022-09-13T13:12:00Z">
        <w:r w:rsidRPr="00783B6E">
          <w:t xml:space="preserve">To </w:t>
        </w:r>
      </w:ins>
      <w:ins w:id="197" w:author="Anthony Clemente" w:date="2022-09-13T12:58:00Z">
        <w:r w:rsidR="00E32635" w:rsidRPr="00783B6E">
          <w:t>confirm</w:t>
        </w:r>
      </w:ins>
      <w:ins w:id="198" w:author="Anthony Clemente" w:date="2022-09-13T13:13:00Z">
        <w:r w:rsidR="0005494A" w:rsidRPr="00783B6E">
          <w:t xml:space="preserve"> the Spectrum Router -&gt; SG300-10PP ethernet cable is faulty</w:t>
        </w:r>
      </w:ins>
      <w:ins w:id="199" w:author="Anthony Clemente" w:date="2022-09-13T12:58:00Z">
        <w:r w:rsidR="00E32635" w:rsidRPr="00783B6E">
          <w:t>, a different ethernet cable should be connected from the Spectrum Router to the 26-port Cisco switch.</w:t>
        </w:r>
        <w:r w:rsidR="008C145A" w:rsidRPr="00783B6E">
          <w:t xml:space="preserve"> T</w:t>
        </w:r>
      </w:ins>
      <w:ins w:id="200" w:author="Anthony Clemente" w:date="2022-09-13T12:51:00Z">
        <w:r w:rsidR="00285693" w:rsidRPr="00783B6E">
          <w:t>wo new ethernet cables</w:t>
        </w:r>
      </w:ins>
      <w:ins w:id="201" w:author="Anthony Clemente" w:date="2022-09-13T12:58:00Z">
        <w:r w:rsidR="008C145A" w:rsidRPr="00783B6E">
          <w:t xml:space="preserve"> should be run</w:t>
        </w:r>
      </w:ins>
      <w:ins w:id="202" w:author="Anthony Clemente" w:date="2022-09-13T12:51:00Z">
        <w:r w:rsidR="00285693" w:rsidRPr="00783B6E">
          <w:t xml:space="preserve"> </w:t>
        </w:r>
      </w:ins>
      <w:ins w:id="203" w:author="Anthony Clemente" w:date="2022-09-13T12:52:00Z">
        <w:r w:rsidR="00285693" w:rsidRPr="00783B6E">
          <w:t xml:space="preserve">from the </w:t>
        </w:r>
      </w:ins>
      <w:ins w:id="204" w:author="Anthony Clemente" w:date="2022-09-13T12:53:00Z">
        <w:r w:rsidR="00285693" w:rsidRPr="00783B6E">
          <w:t xml:space="preserve">NetGear Router to the Cisco switches (SG200-26P, </w:t>
        </w:r>
      </w:ins>
      <w:ins w:id="205" w:author="Anthony Clemente" w:date="2022-09-13T13:13:00Z">
        <w:r w:rsidR="0005494A" w:rsidRPr="00783B6E">
          <w:t>SG</w:t>
        </w:r>
      </w:ins>
      <w:ins w:id="206" w:author="Anthony Clemente" w:date="2022-09-13T12:53:00Z">
        <w:r w:rsidR="00285693" w:rsidRPr="00783B6E">
          <w:t>300-10PP)</w:t>
        </w:r>
        <w:r w:rsidR="00E21675" w:rsidRPr="00783B6E">
          <w:t>.</w:t>
        </w:r>
      </w:ins>
      <w:ins w:id="207" w:author="Anthony Clemente" w:date="2022-09-13T13:21:00Z">
        <w:r w:rsidR="00E43058" w:rsidRPr="00783B6E">
          <w:t xml:space="preserve"> </w:t>
        </w:r>
      </w:ins>
      <w:ins w:id="208" w:author="Anthony Clemente" w:date="2022-09-13T13:24:00Z">
        <w:r w:rsidR="00835BAD">
          <w:t xml:space="preserve">This is </w:t>
        </w:r>
      </w:ins>
      <w:ins w:id="209" w:author="Anthony Clemente" w:date="2022-09-13T13:25:00Z">
        <w:r w:rsidR="00835BAD">
          <w:t xml:space="preserve">to provide a backup solution if one of the cables has issues in the future. </w:t>
        </w:r>
      </w:ins>
    </w:p>
    <w:p w14:paraId="6C4F6B41" w14:textId="26C5AFBF" w:rsidR="00B82C79" w:rsidRPr="00783B6E" w:rsidRDefault="00285693" w:rsidP="006866C7">
      <w:pPr>
        <w:ind w:left="720"/>
        <w:rPr>
          <w:ins w:id="210" w:author="Anthony Clemente" w:date="2022-09-13T12:54:00Z"/>
        </w:rPr>
        <w:pPrChange w:id="211" w:author="Anthony Clemente" w:date="2022-09-13T13:22:00Z">
          <w:pPr/>
        </w:pPrChange>
      </w:pPr>
      <w:ins w:id="212" w:author="Anthony Clemente" w:date="2022-09-13T12:52:00Z">
        <w:r w:rsidRPr="00783B6E">
          <w:t>Remove the Spectrum Router from the LAN.</w:t>
        </w:r>
      </w:ins>
      <w:ins w:id="213" w:author="Anthony Clemente" w:date="2022-09-13T12:56:00Z">
        <w:r w:rsidR="00303084" w:rsidRPr="00783B6E">
          <w:t xml:space="preserve"> Spectrum may have to be contacted if specific hardware requirements were saved to the Spectrum modem or business account</w:t>
        </w:r>
        <w:r w:rsidR="00303084" w:rsidRPr="00783B6E">
          <w:t xml:space="preserve"> for the Spectrum Router</w:t>
        </w:r>
        <w:r w:rsidR="00303084" w:rsidRPr="00783B6E">
          <w:t xml:space="preserve">. </w:t>
        </w:r>
        <w:r w:rsidR="00303084" w:rsidRPr="00783B6E">
          <w:t>Removing the Spectrum Router from the LAN would</w:t>
        </w:r>
        <w:r w:rsidR="00303084" w:rsidRPr="00783B6E">
          <w:t xml:space="preserve"> simplify the network topology, improve performance, reduce the possibility of hardware failure and simplify network management.</w:t>
        </w:r>
      </w:ins>
    </w:p>
    <w:p w14:paraId="5622E38F" w14:textId="77777777" w:rsidR="00835BAD" w:rsidRDefault="00835BAD" w:rsidP="009D6B01">
      <w:pPr>
        <w:jc w:val="center"/>
        <w:rPr>
          <w:ins w:id="214" w:author="Anthony Clemente" w:date="2022-09-13T13:25:00Z"/>
        </w:rPr>
      </w:pPr>
    </w:p>
    <w:p w14:paraId="79B92979" w14:textId="2FDD4167" w:rsidR="00BA088D" w:rsidRPr="00783B6E" w:rsidRDefault="00ED1CAC" w:rsidP="009D6B01">
      <w:pPr>
        <w:jc w:val="center"/>
        <w:rPr>
          <w:ins w:id="215" w:author="Anthony Clemente" w:date="2022-09-13T12:14:00Z"/>
        </w:rPr>
        <w:pPrChange w:id="216" w:author="Anthony Clemente" w:date="2022-09-13T13:07:00Z">
          <w:pPr/>
        </w:pPrChange>
      </w:pPr>
      <w:ins w:id="217" w:author="Anthony Clemente" w:date="2022-09-13T12:55:00Z">
        <w:r w:rsidRPr="00783B6E">
          <w:t>The image b</w:t>
        </w:r>
      </w:ins>
      <w:ins w:id="218" w:author="Anthony Clemente" w:date="2022-09-13T12:44:00Z">
        <w:r w:rsidR="009E562C" w:rsidRPr="00783B6E">
          <w:t xml:space="preserve">elow is a basic </w:t>
        </w:r>
      </w:ins>
      <w:ins w:id="219" w:author="Anthony Clemente" w:date="2022-09-13T12:45:00Z">
        <w:r w:rsidR="000F2C42" w:rsidRPr="00783B6E">
          <w:t>n</w:t>
        </w:r>
      </w:ins>
      <w:ins w:id="220" w:author="Anthony Clemente" w:date="2022-09-13T12:44:00Z">
        <w:r w:rsidR="009E562C" w:rsidRPr="00783B6E">
          <w:t xml:space="preserve">etwork </w:t>
        </w:r>
      </w:ins>
      <w:ins w:id="221" w:author="Anthony Clemente" w:date="2022-09-13T12:45:00Z">
        <w:r w:rsidR="000F2C42" w:rsidRPr="00783B6E">
          <w:t>t</w:t>
        </w:r>
      </w:ins>
      <w:ins w:id="222" w:author="Anthony Clemente" w:date="2022-09-13T12:44:00Z">
        <w:r w:rsidR="009E562C" w:rsidRPr="00783B6E">
          <w:t xml:space="preserve">opology for the Kingdom Hall </w:t>
        </w:r>
      </w:ins>
      <w:ins w:id="223" w:author="Anthony Clemente" w:date="2022-09-13T12:47:00Z">
        <w:r w:rsidR="00191B8B" w:rsidRPr="00783B6E">
          <w:t>Network</w:t>
        </w:r>
      </w:ins>
    </w:p>
    <w:p w14:paraId="028FE5B4" w14:textId="249F201C" w:rsidR="00183638" w:rsidRPr="00AD1690" w:rsidRDefault="00A9309F" w:rsidP="00835BAD">
      <w:pPr>
        <w:jc w:val="center"/>
        <w:pPrChange w:id="224" w:author="Anthony Clemente" w:date="2022-09-13T13:25:00Z">
          <w:pPr/>
        </w:pPrChange>
      </w:pPr>
      <w:ins w:id="225" w:author="Anthony Clemente" w:date="2022-09-13T12:49:00Z">
        <w:r>
          <w:rPr>
            <w:noProof/>
          </w:rPr>
          <w:drawing>
            <wp:inline distT="0" distB="0" distL="0" distR="0" wp14:anchorId="52F1E076" wp14:editId="6E6C62BE">
              <wp:extent cx="6710590" cy="288937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53918" cy="2908033"/>
                      </a:xfrm>
                      <a:prstGeom prst="rect">
                        <a:avLst/>
                      </a:prstGeom>
                      <a:noFill/>
                      <a:ln>
                        <a:noFill/>
                      </a:ln>
                    </pic:spPr>
                  </pic:pic>
                </a:graphicData>
              </a:graphic>
            </wp:inline>
          </w:drawing>
        </w:r>
      </w:ins>
    </w:p>
    <w:sectPr w:rsidR="00183638" w:rsidRPr="00AD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B3"/>
    <w:multiLevelType w:val="hybridMultilevel"/>
    <w:tmpl w:val="99B2B81E"/>
    <w:lvl w:ilvl="0" w:tplc="B18E32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813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Clemente">
    <w15:presenceInfo w15:providerId="AD" w15:userId="S-1-5-21-1170705714-2900251750-1778850538-2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EF"/>
    <w:rsid w:val="00000A18"/>
    <w:rsid w:val="000123E9"/>
    <w:rsid w:val="00020538"/>
    <w:rsid w:val="00022281"/>
    <w:rsid w:val="0004501C"/>
    <w:rsid w:val="0005494A"/>
    <w:rsid w:val="00065249"/>
    <w:rsid w:val="000B545D"/>
    <w:rsid w:val="000E26B9"/>
    <w:rsid w:val="000F2C42"/>
    <w:rsid w:val="001167CD"/>
    <w:rsid w:val="00183638"/>
    <w:rsid w:val="00191B8B"/>
    <w:rsid w:val="001A3526"/>
    <w:rsid w:val="001C6AA1"/>
    <w:rsid w:val="001E1295"/>
    <w:rsid w:val="001E4C76"/>
    <w:rsid w:val="0020745C"/>
    <w:rsid w:val="00244EBA"/>
    <w:rsid w:val="00285693"/>
    <w:rsid w:val="002C540D"/>
    <w:rsid w:val="002C744E"/>
    <w:rsid w:val="002D2DC0"/>
    <w:rsid w:val="002D7071"/>
    <w:rsid w:val="00303084"/>
    <w:rsid w:val="00304418"/>
    <w:rsid w:val="003D0C4B"/>
    <w:rsid w:val="003E0309"/>
    <w:rsid w:val="004241EF"/>
    <w:rsid w:val="0047331E"/>
    <w:rsid w:val="00482CF9"/>
    <w:rsid w:val="004B76DE"/>
    <w:rsid w:val="00505541"/>
    <w:rsid w:val="00530A08"/>
    <w:rsid w:val="00577D80"/>
    <w:rsid w:val="005A4AE2"/>
    <w:rsid w:val="005E1101"/>
    <w:rsid w:val="005E5887"/>
    <w:rsid w:val="0066015C"/>
    <w:rsid w:val="006866C7"/>
    <w:rsid w:val="006E56D9"/>
    <w:rsid w:val="0074636D"/>
    <w:rsid w:val="00783B6E"/>
    <w:rsid w:val="007C6747"/>
    <w:rsid w:val="007E3B49"/>
    <w:rsid w:val="00835BAD"/>
    <w:rsid w:val="00864EC1"/>
    <w:rsid w:val="008C145A"/>
    <w:rsid w:val="008C4B7A"/>
    <w:rsid w:val="009009D7"/>
    <w:rsid w:val="009252E3"/>
    <w:rsid w:val="00987788"/>
    <w:rsid w:val="009D6B01"/>
    <w:rsid w:val="009E562C"/>
    <w:rsid w:val="00A042E8"/>
    <w:rsid w:val="00A064DA"/>
    <w:rsid w:val="00A241EB"/>
    <w:rsid w:val="00A36800"/>
    <w:rsid w:val="00A63C17"/>
    <w:rsid w:val="00A9309F"/>
    <w:rsid w:val="00A94782"/>
    <w:rsid w:val="00A959E3"/>
    <w:rsid w:val="00AA16C9"/>
    <w:rsid w:val="00AD1690"/>
    <w:rsid w:val="00AE2400"/>
    <w:rsid w:val="00AE6A12"/>
    <w:rsid w:val="00B82C79"/>
    <w:rsid w:val="00B90DBD"/>
    <w:rsid w:val="00BA088D"/>
    <w:rsid w:val="00BA2805"/>
    <w:rsid w:val="00C23B3E"/>
    <w:rsid w:val="00C3056C"/>
    <w:rsid w:val="00C90E1E"/>
    <w:rsid w:val="00CA0979"/>
    <w:rsid w:val="00CD3A64"/>
    <w:rsid w:val="00D1619B"/>
    <w:rsid w:val="00D57453"/>
    <w:rsid w:val="00DC7C91"/>
    <w:rsid w:val="00DD48A6"/>
    <w:rsid w:val="00E1253A"/>
    <w:rsid w:val="00E21675"/>
    <w:rsid w:val="00E32635"/>
    <w:rsid w:val="00E43058"/>
    <w:rsid w:val="00E74D20"/>
    <w:rsid w:val="00E81C3C"/>
    <w:rsid w:val="00ED1CAC"/>
    <w:rsid w:val="00ED7434"/>
    <w:rsid w:val="00EF1033"/>
    <w:rsid w:val="00F00BB8"/>
    <w:rsid w:val="00F0380B"/>
    <w:rsid w:val="00F069BD"/>
    <w:rsid w:val="00F12885"/>
    <w:rsid w:val="00F42538"/>
    <w:rsid w:val="00F7407A"/>
    <w:rsid w:val="00FD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4994"/>
  <w15:chartTrackingRefBased/>
  <w15:docId w15:val="{774D000E-D902-42B5-8625-783AC3CA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41EF"/>
    <w:pPr>
      <w:spacing w:after="0" w:line="240" w:lineRule="auto"/>
    </w:pPr>
  </w:style>
  <w:style w:type="paragraph" w:styleId="ListParagraph">
    <w:name w:val="List Paragraph"/>
    <w:basedOn w:val="Normal"/>
    <w:uiPriority w:val="34"/>
    <w:qFormat/>
    <w:rsid w:val="0047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Clemente</dc:creator>
  <cp:keywords/>
  <dc:description/>
  <cp:lastModifiedBy>Anthony Clemente</cp:lastModifiedBy>
  <cp:revision>90</cp:revision>
  <cp:lastPrinted>2022-09-13T17:09:00Z</cp:lastPrinted>
  <dcterms:created xsi:type="dcterms:W3CDTF">2022-09-13T13:45:00Z</dcterms:created>
  <dcterms:modified xsi:type="dcterms:W3CDTF">2022-09-13T17:26:00Z</dcterms:modified>
</cp:coreProperties>
</file>